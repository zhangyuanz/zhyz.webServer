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52093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15705" w:rsidRDefault="00E15705" w:rsidP="00E15705">
          <w:pPr>
            <w:pStyle w:val="TOC"/>
            <w:spacing w:line="240" w:lineRule="auto"/>
          </w:pPr>
          <w:r>
            <w:rPr>
              <w:lang w:val="zh-CN"/>
            </w:rPr>
            <w:t>目录</w:t>
          </w:r>
        </w:p>
        <w:p w:rsidR="00E15705" w:rsidRDefault="00F5789F" w:rsidP="00E1570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E15705">
            <w:instrText xml:space="preserve"> TOC \o "1-3" \h \z \u </w:instrText>
          </w:r>
          <w:r>
            <w:fldChar w:fldCharType="separate"/>
          </w:r>
          <w:hyperlink w:anchor="_Toc445474578" w:history="1">
            <w:r w:rsidR="00E15705" w:rsidRPr="00D01630">
              <w:rPr>
                <w:rStyle w:val="a3"/>
                <w:noProof/>
              </w:rPr>
              <w:t>1</w:t>
            </w:r>
            <w:r w:rsidR="00E15705" w:rsidRPr="00D01630">
              <w:rPr>
                <w:rStyle w:val="a3"/>
                <w:rFonts w:hint="eastAsia"/>
                <w:noProof/>
              </w:rPr>
              <w:t>引言</w:t>
            </w:r>
            <w:r w:rsidR="00E157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5705">
              <w:rPr>
                <w:noProof/>
                <w:webHidden/>
              </w:rPr>
              <w:instrText xml:space="preserve"> PAGEREF _Toc445474578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7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705" w:rsidRDefault="00F5789F" w:rsidP="00E15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474579" w:history="1">
            <w:r w:rsidR="00E15705" w:rsidRPr="00D01630">
              <w:rPr>
                <w:rStyle w:val="a3"/>
                <w:noProof/>
              </w:rPr>
              <w:t>1.1</w:t>
            </w:r>
            <w:r w:rsidR="00E15705" w:rsidRPr="00D01630">
              <w:rPr>
                <w:rStyle w:val="a3"/>
                <w:rFonts w:hint="eastAsia"/>
                <w:noProof/>
              </w:rPr>
              <w:t>编写目的</w:t>
            </w:r>
            <w:r w:rsidR="00E157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5705">
              <w:rPr>
                <w:noProof/>
                <w:webHidden/>
              </w:rPr>
              <w:instrText xml:space="preserve"> PAGEREF _Toc445474579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7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705" w:rsidRDefault="00F5789F" w:rsidP="00E15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474580" w:history="1">
            <w:r w:rsidR="00E15705" w:rsidRPr="00D01630">
              <w:rPr>
                <w:rStyle w:val="a3"/>
                <w:noProof/>
              </w:rPr>
              <w:t xml:space="preserve">1.2 </w:t>
            </w:r>
            <w:r w:rsidR="00E15705" w:rsidRPr="00D01630">
              <w:rPr>
                <w:rStyle w:val="a3"/>
                <w:rFonts w:hint="eastAsia"/>
                <w:noProof/>
              </w:rPr>
              <w:t>背景</w:t>
            </w:r>
            <w:r w:rsidR="00E157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5705">
              <w:rPr>
                <w:noProof/>
                <w:webHidden/>
              </w:rPr>
              <w:instrText xml:space="preserve"> PAGEREF _Toc445474580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7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705" w:rsidRDefault="00F5789F" w:rsidP="00E15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474581" w:history="1">
            <w:r w:rsidR="00E15705" w:rsidRPr="00D01630">
              <w:rPr>
                <w:rStyle w:val="a3"/>
                <w:noProof/>
              </w:rPr>
              <w:t>1.3</w:t>
            </w:r>
            <w:r w:rsidR="00E15705" w:rsidRPr="00D01630">
              <w:rPr>
                <w:rStyle w:val="a3"/>
                <w:rFonts w:hint="eastAsia"/>
                <w:noProof/>
              </w:rPr>
              <w:t>定义</w:t>
            </w:r>
            <w:r w:rsidR="00E157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5705">
              <w:rPr>
                <w:noProof/>
                <w:webHidden/>
              </w:rPr>
              <w:instrText xml:space="preserve"> PAGEREF _Toc445474581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7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705" w:rsidRDefault="00F5789F" w:rsidP="00E1570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474582" w:history="1">
            <w:r w:rsidR="00E15705" w:rsidRPr="00D01630">
              <w:rPr>
                <w:rStyle w:val="a3"/>
                <w:noProof/>
              </w:rPr>
              <w:t>2</w:t>
            </w:r>
            <w:r w:rsidR="00E15705" w:rsidRPr="00D01630">
              <w:rPr>
                <w:rStyle w:val="a3"/>
                <w:rFonts w:hint="eastAsia"/>
                <w:noProof/>
              </w:rPr>
              <w:t>总体设计</w:t>
            </w:r>
            <w:r w:rsidR="00E157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5705">
              <w:rPr>
                <w:noProof/>
                <w:webHidden/>
              </w:rPr>
              <w:instrText xml:space="preserve"> PAGEREF _Toc445474582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7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705" w:rsidRDefault="00F5789F" w:rsidP="00E15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474583" w:history="1">
            <w:r w:rsidR="00E15705" w:rsidRPr="00D01630">
              <w:rPr>
                <w:rStyle w:val="a3"/>
                <w:noProof/>
              </w:rPr>
              <w:t>2.1</w:t>
            </w:r>
            <w:r w:rsidR="00E15705" w:rsidRPr="00D01630">
              <w:rPr>
                <w:rStyle w:val="a3"/>
                <w:rFonts w:hint="eastAsia"/>
                <w:noProof/>
              </w:rPr>
              <w:t>系统描述</w:t>
            </w:r>
            <w:r w:rsidR="00E157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5705">
              <w:rPr>
                <w:noProof/>
                <w:webHidden/>
              </w:rPr>
              <w:instrText xml:space="preserve"> PAGEREF _Toc445474583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7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705" w:rsidRDefault="00F5789F" w:rsidP="00E15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474584" w:history="1">
            <w:r w:rsidR="00E15705" w:rsidRPr="00D01630">
              <w:rPr>
                <w:rStyle w:val="a3"/>
                <w:noProof/>
              </w:rPr>
              <w:t>2.2</w:t>
            </w:r>
            <w:r w:rsidR="00E15705" w:rsidRPr="00D01630">
              <w:rPr>
                <w:rStyle w:val="a3"/>
                <w:rFonts w:hint="eastAsia"/>
                <w:noProof/>
              </w:rPr>
              <w:t>系统设计</w:t>
            </w:r>
            <w:r w:rsidR="00E157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5705">
              <w:rPr>
                <w:noProof/>
                <w:webHidden/>
              </w:rPr>
              <w:instrText xml:space="preserve"> PAGEREF _Toc445474584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7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705" w:rsidRDefault="00F5789F" w:rsidP="00E1570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474585" w:history="1">
            <w:r w:rsidR="00E15705" w:rsidRPr="00D01630">
              <w:rPr>
                <w:rStyle w:val="a3"/>
                <w:noProof/>
              </w:rPr>
              <w:t>2.2.1</w:t>
            </w:r>
            <w:r w:rsidR="00E15705" w:rsidRPr="00D01630">
              <w:rPr>
                <w:rStyle w:val="a3"/>
                <w:rFonts w:hint="eastAsia"/>
                <w:noProof/>
              </w:rPr>
              <w:t>设计思想</w:t>
            </w:r>
            <w:r w:rsidR="00E157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5705">
              <w:rPr>
                <w:noProof/>
                <w:webHidden/>
              </w:rPr>
              <w:instrText xml:space="preserve"> PAGEREF _Toc445474585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7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705" w:rsidRDefault="00F5789F" w:rsidP="00E1570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474586" w:history="1">
            <w:r w:rsidR="00E15705" w:rsidRPr="00D01630">
              <w:rPr>
                <w:rStyle w:val="a3"/>
                <w:noProof/>
              </w:rPr>
              <w:t>2.2.2</w:t>
            </w:r>
            <w:r w:rsidR="00E15705" w:rsidRPr="00D01630">
              <w:rPr>
                <w:rStyle w:val="a3"/>
                <w:rFonts w:hint="eastAsia"/>
                <w:noProof/>
              </w:rPr>
              <w:t>系统数据流图</w:t>
            </w:r>
            <w:r w:rsidR="00E157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5705">
              <w:rPr>
                <w:noProof/>
                <w:webHidden/>
              </w:rPr>
              <w:instrText xml:space="preserve"> PAGEREF _Toc445474586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7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705" w:rsidRDefault="00F5789F" w:rsidP="00E1570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474587" w:history="1">
            <w:r w:rsidR="00E15705" w:rsidRPr="00D01630">
              <w:rPr>
                <w:rStyle w:val="a3"/>
                <w:noProof/>
              </w:rPr>
              <w:t>2.2.3</w:t>
            </w:r>
            <w:r w:rsidR="00E15705" w:rsidRPr="00D01630">
              <w:rPr>
                <w:rStyle w:val="a3"/>
                <w:rFonts w:hint="eastAsia"/>
                <w:noProof/>
              </w:rPr>
              <w:t>系统结构</w:t>
            </w:r>
            <w:r w:rsidR="00E157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5705">
              <w:rPr>
                <w:noProof/>
                <w:webHidden/>
              </w:rPr>
              <w:instrText xml:space="preserve"> PAGEREF _Toc445474587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7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705" w:rsidRDefault="00F5789F" w:rsidP="00E1570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474588" w:history="1">
            <w:r w:rsidR="00E15705" w:rsidRPr="00D01630">
              <w:rPr>
                <w:rStyle w:val="a3"/>
                <w:noProof/>
              </w:rPr>
              <w:t>3</w:t>
            </w:r>
            <w:r w:rsidR="00E15705" w:rsidRPr="00D01630">
              <w:rPr>
                <w:rStyle w:val="a3"/>
                <w:rFonts w:hint="eastAsia"/>
                <w:noProof/>
              </w:rPr>
              <w:t>接口设计</w:t>
            </w:r>
            <w:r w:rsidR="00E157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5705">
              <w:rPr>
                <w:noProof/>
                <w:webHidden/>
              </w:rPr>
              <w:instrText xml:space="preserve"> PAGEREF _Toc445474588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7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705" w:rsidRDefault="00F5789F" w:rsidP="00E15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474589" w:history="1">
            <w:r w:rsidR="00E15705" w:rsidRPr="00D01630">
              <w:rPr>
                <w:rStyle w:val="a3"/>
                <w:noProof/>
              </w:rPr>
              <w:t>3.1</w:t>
            </w:r>
            <w:r w:rsidR="00E15705" w:rsidRPr="00D01630">
              <w:rPr>
                <w:rStyle w:val="a3"/>
                <w:rFonts w:hint="eastAsia"/>
                <w:noProof/>
              </w:rPr>
              <w:t>外部接口</w:t>
            </w:r>
            <w:r w:rsidR="00E157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5705">
              <w:rPr>
                <w:noProof/>
                <w:webHidden/>
              </w:rPr>
              <w:instrText xml:space="preserve"> PAGEREF _Toc445474589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7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705" w:rsidRDefault="00F5789F" w:rsidP="00E15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474590" w:history="1">
            <w:r w:rsidR="00E15705" w:rsidRPr="00D01630">
              <w:rPr>
                <w:rStyle w:val="a3"/>
                <w:noProof/>
              </w:rPr>
              <w:t>3.2</w:t>
            </w:r>
            <w:r w:rsidR="00E15705" w:rsidRPr="00D01630">
              <w:rPr>
                <w:rStyle w:val="a3"/>
                <w:rFonts w:hint="eastAsia"/>
                <w:noProof/>
              </w:rPr>
              <w:t>硬件接口</w:t>
            </w:r>
            <w:r w:rsidR="00E157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5705">
              <w:rPr>
                <w:noProof/>
                <w:webHidden/>
              </w:rPr>
              <w:instrText xml:space="preserve"> PAGEREF _Toc445474590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7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705" w:rsidRDefault="00F5789F" w:rsidP="00E15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474591" w:history="1">
            <w:r w:rsidR="00E15705" w:rsidRPr="00D01630">
              <w:rPr>
                <w:rStyle w:val="a3"/>
                <w:noProof/>
              </w:rPr>
              <w:t>3.3</w:t>
            </w:r>
            <w:r w:rsidR="00E15705" w:rsidRPr="00D01630">
              <w:rPr>
                <w:rStyle w:val="a3"/>
                <w:rFonts w:hint="eastAsia"/>
                <w:noProof/>
              </w:rPr>
              <w:t>内部接口</w:t>
            </w:r>
            <w:r w:rsidR="00E157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5705">
              <w:rPr>
                <w:noProof/>
                <w:webHidden/>
              </w:rPr>
              <w:instrText xml:space="preserve"> PAGEREF _Toc445474591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7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705" w:rsidRDefault="00F5789F" w:rsidP="00E1570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474592" w:history="1">
            <w:r w:rsidR="00E15705" w:rsidRPr="00D01630">
              <w:rPr>
                <w:rStyle w:val="a3"/>
                <w:noProof/>
              </w:rPr>
              <w:t>4</w:t>
            </w:r>
            <w:r w:rsidR="00E15705" w:rsidRPr="00D01630">
              <w:rPr>
                <w:rStyle w:val="a3"/>
                <w:rFonts w:hint="eastAsia"/>
                <w:noProof/>
              </w:rPr>
              <w:t>系统异常处理</w:t>
            </w:r>
            <w:r w:rsidR="00E157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5705">
              <w:rPr>
                <w:noProof/>
                <w:webHidden/>
              </w:rPr>
              <w:instrText xml:space="preserve"> PAGEREF _Toc445474592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7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705" w:rsidRDefault="00F5789F" w:rsidP="00E15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474593" w:history="1">
            <w:r w:rsidR="00E15705" w:rsidRPr="00D01630">
              <w:rPr>
                <w:rStyle w:val="a3"/>
                <w:noProof/>
              </w:rPr>
              <w:t xml:space="preserve">4.1 </w:t>
            </w:r>
            <w:r w:rsidR="00E15705" w:rsidRPr="00D01630">
              <w:rPr>
                <w:rStyle w:val="a3"/>
                <w:rFonts w:hint="eastAsia"/>
                <w:noProof/>
              </w:rPr>
              <w:t>异常情况</w:t>
            </w:r>
            <w:r w:rsidR="00E157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5705">
              <w:rPr>
                <w:noProof/>
                <w:webHidden/>
              </w:rPr>
              <w:instrText xml:space="preserve"> PAGEREF _Toc445474593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7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705" w:rsidRDefault="00F5789F" w:rsidP="00E15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474594" w:history="1">
            <w:r w:rsidR="00E15705" w:rsidRPr="00D01630">
              <w:rPr>
                <w:rStyle w:val="a3"/>
                <w:noProof/>
              </w:rPr>
              <w:t>4.2</w:t>
            </w:r>
            <w:r w:rsidR="00E15705" w:rsidRPr="00D01630">
              <w:rPr>
                <w:rStyle w:val="a3"/>
                <w:rFonts w:hint="eastAsia"/>
                <w:noProof/>
              </w:rPr>
              <w:t>异常处理</w:t>
            </w:r>
            <w:r w:rsidR="00E157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5705">
              <w:rPr>
                <w:noProof/>
                <w:webHidden/>
              </w:rPr>
              <w:instrText xml:space="preserve"> PAGEREF _Toc445474594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7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705" w:rsidRDefault="00F5789F" w:rsidP="00E1570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474595" w:history="1">
            <w:r w:rsidR="00E15705" w:rsidRPr="00D01630">
              <w:rPr>
                <w:rStyle w:val="a3"/>
                <w:noProof/>
              </w:rPr>
              <w:t xml:space="preserve">5 </w:t>
            </w:r>
            <w:r w:rsidR="00E15705" w:rsidRPr="00D01630">
              <w:rPr>
                <w:rStyle w:val="a3"/>
                <w:rFonts w:hint="eastAsia"/>
                <w:noProof/>
              </w:rPr>
              <w:t>调试测试</w:t>
            </w:r>
            <w:r w:rsidR="00E157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5705">
              <w:rPr>
                <w:noProof/>
                <w:webHidden/>
              </w:rPr>
              <w:instrText xml:space="preserve"> PAGEREF _Toc445474595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7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705" w:rsidRDefault="00F5789F" w:rsidP="00E15705">
          <w:r>
            <w:fldChar w:fldCharType="end"/>
          </w:r>
        </w:p>
      </w:sdtContent>
    </w:sdt>
    <w:p w:rsidR="00E15705" w:rsidRDefault="00E15705" w:rsidP="00E15705">
      <w:pPr>
        <w:pStyle w:val="1"/>
        <w:spacing w:line="240" w:lineRule="auto"/>
      </w:pPr>
    </w:p>
    <w:p w:rsidR="004358AB" w:rsidRPr="004152CD" w:rsidRDefault="00991438" w:rsidP="00E15705">
      <w:pPr>
        <w:pStyle w:val="1"/>
        <w:spacing w:line="240" w:lineRule="auto"/>
      </w:pPr>
      <w:bookmarkStart w:id="0" w:name="_Toc445474578"/>
      <w:r w:rsidRPr="004152CD">
        <w:rPr>
          <w:rFonts w:hint="eastAsia"/>
        </w:rPr>
        <w:t>1</w:t>
      </w:r>
      <w:r w:rsidRPr="004152CD">
        <w:rPr>
          <w:rFonts w:hint="eastAsia"/>
        </w:rPr>
        <w:t>引言</w:t>
      </w:r>
      <w:bookmarkEnd w:id="0"/>
    </w:p>
    <w:p w:rsidR="00991438" w:rsidRPr="004152CD" w:rsidRDefault="00991438" w:rsidP="00E15705">
      <w:pPr>
        <w:pStyle w:val="2"/>
        <w:spacing w:line="240" w:lineRule="auto"/>
      </w:pPr>
      <w:bookmarkStart w:id="1" w:name="_Toc445474579"/>
      <w:r w:rsidRPr="004152CD">
        <w:rPr>
          <w:rFonts w:hint="eastAsia"/>
        </w:rPr>
        <w:t>1.1</w:t>
      </w:r>
      <w:r w:rsidRPr="004152CD">
        <w:rPr>
          <w:rFonts w:hint="eastAsia"/>
        </w:rPr>
        <w:t>编写目的</w:t>
      </w:r>
      <w:bookmarkEnd w:id="1"/>
    </w:p>
    <w:p w:rsidR="00991438" w:rsidRPr="004152CD" w:rsidRDefault="00991438" w:rsidP="00E15705">
      <w:pPr>
        <w:ind w:firstLineChars="200" w:firstLine="440"/>
        <w:rPr>
          <w:rFonts w:ascii="微软雅黑" w:hAnsi="微软雅黑"/>
        </w:rPr>
      </w:pPr>
      <w:r w:rsidRPr="004152CD">
        <w:rPr>
          <w:rFonts w:ascii="微软雅黑" w:hAnsi="微软雅黑" w:hint="eastAsia"/>
        </w:rPr>
        <w:t>本概要设计主要是利用比较抽象的语言对整个项目需求进行概括，确定对系统的物理配置，环境要求，系统的处理流程和系统的数据结构，接口设计，界面设计等，实现对系统的初步构想与设计。根据需求分析，得到数据流图，将其转化为软件结构和数据结构，建立目标系统的软件逻辑模型，是开发人员对系统有一定深度的了解。</w:t>
      </w:r>
    </w:p>
    <w:p w:rsidR="00991438" w:rsidRPr="004152CD" w:rsidRDefault="00991438" w:rsidP="00E15705">
      <w:pPr>
        <w:pStyle w:val="2"/>
        <w:spacing w:line="240" w:lineRule="auto"/>
      </w:pPr>
      <w:bookmarkStart w:id="2" w:name="_Toc445474580"/>
      <w:r w:rsidRPr="004152CD">
        <w:rPr>
          <w:rFonts w:hint="eastAsia"/>
        </w:rPr>
        <w:t xml:space="preserve">1.2 </w:t>
      </w:r>
      <w:r w:rsidRPr="004152CD">
        <w:rPr>
          <w:rFonts w:hint="eastAsia"/>
        </w:rPr>
        <w:t>背景</w:t>
      </w:r>
      <w:bookmarkEnd w:id="2"/>
    </w:p>
    <w:p w:rsidR="00991438" w:rsidRPr="004152CD" w:rsidRDefault="00991438" w:rsidP="00E15705">
      <w:pPr>
        <w:rPr>
          <w:rFonts w:ascii="微软雅黑" w:hAnsi="微软雅黑"/>
        </w:rPr>
      </w:pPr>
      <w:r w:rsidRPr="004152CD">
        <w:rPr>
          <w:rFonts w:ascii="微软雅黑" w:hAnsi="微软雅黑" w:hint="eastAsia"/>
        </w:rPr>
        <w:t>待开发软件的名称：java web http server，轻量级web服务器</w:t>
      </w:r>
    </w:p>
    <w:p w:rsidR="00991438" w:rsidRPr="004152CD" w:rsidRDefault="00991438" w:rsidP="00E15705">
      <w:pPr>
        <w:rPr>
          <w:rFonts w:ascii="微软雅黑" w:hAnsi="微软雅黑"/>
        </w:rPr>
      </w:pPr>
      <w:r w:rsidRPr="004152CD">
        <w:rPr>
          <w:rFonts w:ascii="微软雅黑" w:hAnsi="微软雅黑" w:hint="eastAsia"/>
        </w:rPr>
        <w:t>项目的任务提出者：</w:t>
      </w:r>
      <w:proofErr w:type="spellStart"/>
      <w:r w:rsidRPr="004152CD">
        <w:rPr>
          <w:rFonts w:ascii="微软雅黑" w:hAnsi="微软雅黑" w:hint="eastAsia"/>
        </w:rPr>
        <w:t>succez</w:t>
      </w:r>
      <w:proofErr w:type="spellEnd"/>
    </w:p>
    <w:p w:rsidR="00991438" w:rsidRPr="004152CD" w:rsidRDefault="00991438" w:rsidP="00E15705">
      <w:pPr>
        <w:rPr>
          <w:rFonts w:ascii="微软雅黑" w:hAnsi="微软雅黑"/>
        </w:rPr>
      </w:pPr>
      <w:r w:rsidRPr="004152CD">
        <w:rPr>
          <w:rFonts w:ascii="微软雅黑" w:hAnsi="微软雅黑" w:hint="eastAsia"/>
        </w:rPr>
        <w:t>项目开发者：</w:t>
      </w:r>
      <w:hyperlink r:id="rId7" w:history="1">
        <w:r w:rsidRPr="004152CD">
          <w:rPr>
            <w:rStyle w:val="a3"/>
            <w:rFonts w:ascii="微软雅黑" w:hAnsi="微软雅黑" w:hint="eastAsia"/>
          </w:rPr>
          <w:t>zhyz@succez.com</w:t>
        </w:r>
      </w:hyperlink>
    </w:p>
    <w:p w:rsidR="00991438" w:rsidRPr="00F01236" w:rsidRDefault="00991438" w:rsidP="00E15705">
      <w:r w:rsidRPr="00F01236">
        <w:t>用户：</w:t>
      </w:r>
    </w:p>
    <w:p w:rsidR="00991438" w:rsidRPr="004152CD" w:rsidRDefault="00991438" w:rsidP="00E15705">
      <w:pPr>
        <w:pStyle w:val="2"/>
        <w:spacing w:line="240" w:lineRule="auto"/>
      </w:pPr>
      <w:bookmarkStart w:id="3" w:name="_Toc445474581"/>
      <w:r w:rsidRPr="004152CD">
        <w:rPr>
          <w:rFonts w:hint="eastAsia"/>
        </w:rPr>
        <w:t>1.3</w:t>
      </w:r>
      <w:r w:rsidRPr="004152CD">
        <w:rPr>
          <w:rFonts w:hint="eastAsia"/>
        </w:rPr>
        <w:t>定义</w:t>
      </w:r>
      <w:bookmarkEnd w:id="3"/>
    </w:p>
    <w:p w:rsidR="00991438" w:rsidRPr="004152CD" w:rsidRDefault="00991438" w:rsidP="00E15705">
      <w:pPr>
        <w:rPr>
          <w:rFonts w:ascii="微软雅黑" w:hAnsi="微软雅黑"/>
          <w:color w:val="000000"/>
        </w:rPr>
      </w:pPr>
      <w:r w:rsidRPr="004152CD">
        <w:rPr>
          <w:rFonts w:ascii="微软雅黑" w:hAnsi="微软雅黑"/>
          <w:b/>
          <w:color w:val="000000"/>
        </w:rPr>
        <w:t>http协议：</w:t>
      </w:r>
      <w:r w:rsidRPr="004152CD">
        <w:rPr>
          <w:rFonts w:ascii="微软雅黑" w:hAnsi="微软雅黑"/>
          <w:color w:val="000000"/>
        </w:rPr>
        <w:t>http（超文本传输协议）是一个基于请求与响应模式的、无状态的、应用层的协议，常基于TCP的连接方式，HTTP1.1版本中给出一种持续连接的机制，绝大多数的Web开发，都是构建在HTTP协议之上的Web应用。</w:t>
      </w:r>
    </w:p>
    <w:p w:rsidR="00991438" w:rsidRPr="004152CD" w:rsidRDefault="00991438" w:rsidP="00E15705">
      <w:pPr>
        <w:rPr>
          <w:rFonts w:ascii="微软雅黑" w:hAnsi="微软雅黑"/>
          <w:color w:val="000000"/>
        </w:rPr>
      </w:pPr>
      <w:r w:rsidRPr="004152CD">
        <w:rPr>
          <w:rFonts w:ascii="微软雅黑" w:hAnsi="微软雅黑"/>
          <w:b/>
          <w:color w:val="000000"/>
        </w:rPr>
        <w:t>网络资源定位 URL：</w:t>
      </w:r>
      <w:r w:rsidRPr="004152CD">
        <w:rPr>
          <w:rFonts w:ascii="微软雅黑" w:hAnsi="微软雅黑"/>
          <w:color w:val="000000"/>
        </w:rPr>
        <w:t xml:space="preserve"> URL是一种特殊类型的URI，包含了用于查找某个资源的足够的信息，其</w:t>
      </w:r>
      <w:r w:rsidR="000528C5" w:rsidRPr="004152CD">
        <w:rPr>
          <w:rFonts w:ascii="微软雅黑" w:hAnsi="微软雅黑"/>
          <w:color w:val="000000"/>
        </w:rPr>
        <w:t>格式如</w:t>
      </w:r>
      <w:r w:rsidRPr="004152CD">
        <w:rPr>
          <w:rFonts w:ascii="微软雅黑" w:hAnsi="微软雅黑" w:hint="eastAsia"/>
          <w:color w:val="000000"/>
        </w:rPr>
        <w:t xml:space="preserve"> </w:t>
      </w:r>
      <w:r w:rsidRPr="004152CD">
        <w:rPr>
          <w:rFonts w:ascii="微软雅黑" w:hAnsi="微软雅黑"/>
          <w:color w:val="000000"/>
        </w:rPr>
        <w:t>http</w:t>
      </w:r>
      <w:r w:rsidRPr="004152CD">
        <w:rPr>
          <w:rFonts w:ascii="微软雅黑" w:hAnsi="微软雅黑" w:hint="eastAsia"/>
          <w:color w:val="000000"/>
        </w:rPr>
        <w:t>://host[</w:t>
      </w:r>
      <w:r w:rsidRPr="004152CD">
        <w:rPr>
          <w:rFonts w:ascii="微软雅黑" w:hAnsi="微软雅黑"/>
          <w:color w:val="000000"/>
        </w:rPr>
        <w:t>“：”por</w:t>
      </w:r>
      <w:r w:rsidRPr="004152CD">
        <w:rPr>
          <w:rFonts w:ascii="微软雅黑" w:hAnsi="微软雅黑" w:hint="eastAsia"/>
          <w:color w:val="000000"/>
        </w:rPr>
        <w:t>t][</w:t>
      </w:r>
      <w:r w:rsidR="000528C5" w:rsidRPr="004152CD">
        <w:rPr>
          <w:rFonts w:ascii="微软雅黑" w:hAnsi="微软雅黑" w:hint="eastAsia"/>
          <w:color w:val="000000"/>
        </w:rPr>
        <w:t>path</w:t>
      </w:r>
      <w:r w:rsidRPr="004152CD">
        <w:rPr>
          <w:rFonts w:ascii="微软雅黑" w:hAnsi="微软雅黑" w:hint="eastAsia"/>
          <w:color w:val="000000"/>
        </w:rPr>
        <w:t>]</w:t>
      </w:r>
      <w:r w:rsidR="000528C5" w:rsidRPr="004152CD">
        <w:rPr>
          <w:rFonts w:ascii="微软雅黑" w:hAnsi="微软雅黑" w:hint="eastAsia"/>
          <w:color w:val="000000"/>
        </w:rPr>
        <w:t>,其中</w:t>
      </w:r>
      <w:r w:rsidRPr="004152CD">
        <w:rPr>
          <w:rFonts w:ascii="微软雅黑" w:hAnsi="微软雅黑"/>
          <w:color w:val="000000"/>
        </w:rPr>
        <w:t>http表示要通过HTTP协议来定位网络资源；host表示合法的Internet主机域名或者IP地址；port指定一个端口号，为空则使用缺省端口 80；path指定请求资源的URI</w:t>
      </w:r>
      <w:r w:rsidR="000528C5" w:rsidRPr="004152CD">
        <w:rPr>
          <w:rFonts w:ascii="微软雅黑" w:hAnsi="微软雅黑"/>
          <w:color w:val="000000"/>
        </w:rPr>
        <w:t>。</w:t>
      </w:r>
    </w:p>
    <w:p w:rsidR="000528C5" w:rsidRPr="004152CD" w:rsidRDefault="000528C5" w:rsidP="00E15705">
      <w:pPr>
        <w:rPr>
          <w:rFonts w:ascii="微软雅黑" w:hAnsi="微软雅黑"/>
          <w:color w:val="000000"/>
        </w:rPr>
      </w:pPr>
      <w:r w:rsidRPr="004152CD">
        <w:rPr>
          <w:rFonts w:ascii="微软雅黑" w:hAnsi="微软雅黑" w:hint="eastAsia"/>
          <w:b/>
          <w:color w:val="000000"/>
        </w:rPr>
        <w:t>NIO：</w:t>
      </w:r>
      <w:r w:rsidRPr="004152CD">
        <w:rPr>
          <w:rFonts w:ascii="微软雅黑" w:hAnsi="微软雅黑" w:hint="eastAsia"/>
          <w:color w:val="000000"/>
        </w:rPr>
        <w:t>一种非阻塞的读写数据的方法</w:t>
      </w:r>
    </w:p>
    <w:p w:rsidR="000528C5" w:rsidRPr="004152CD" w:rsidRDefault="000528C5" w:rsidP="00E15705">
      <w:pPr>
        <w:rPr>
          <w:rFonts w:ascii="微软雅黑" w:hAnsi="微软雅黑"/>
        </w:rPr>
      </w:pPr>
      <w:r w:rsidRPr="004152CD">
        <w:rPr>
          <w:rFonts w:ascii="微软雅黑" w:hAnsi="微软雅黑" w:hint="eastAsia"/>
          <w:b/>
        </w:rPr>
        <w:t>Socket：</w:t>
      </w:r>
      <w:r w:rsidRPr="004152CD">
        <w:rPr>
          <w:rFonts w:ascii="微软雅黑" w:hAnsi="微软雅黑" w:hint="eastAsia"/>
        </w:rPr>
        <w:t>用于网络通信的套接字</w:t>
      </w:r>
    </w:p>
    <w:p w:rsidR="00991438" w:rsidRPr="00F01236" w:rsidRDefault="000528C5" w:rsidP="00E15705">
      <w:pPr>
        <w:rPr>
          <w:rFonts w:ascii="微软雅黑" w:hAnsi="微软雅黑"/>
          <w:b/>
        </w:rPr>
      </w:pPr>
      <w:r w:rsidRPr="004152CD">
        <w:rPr>
          <w:rFonts w:ascii="微软雅黑" w:hAnsi="微软雅黑" w:hint="eastAsia"/>
          <w:b/>
        </w:rPr>
        <w:t>其他相关工具包：</w:t>
      </w:r>
      <w:proofErr w:type="spellStart"/>
      <w:r w:rsidRPr="004152CD">
        <w:rPr>
          <w:rFonts w:ascii="微软雅黑" w:hAnsi="微软雅黑" w:hint="eastAsia"/>
        </w:rPr>
        <w:t>java.util.concurrent</w:t>
      </w:r>
      <w:proofErr w:type="spellEnd"/>
      <w:r w:rsidRPr="004152CD">
        <w:rPr>
          <w:rFonts w:ascii="微软雅黑" w:hAnsi="微软雅黑" w:hint="eastAsia"/>
        </w:rPr>
        <w:t xml:space="preserve">.* </w:t>
      </w:r>
      <w:r w:rsidRPr="004152CD">
        <w:rPr>
          <w:rFonts w:ascii="微软雅黑" w:hAnsi="微软雅黑"/>
          <w:color w:val="111111"/>
          <w:shd w:val="clear" w:color="auto" w:fill="FFFFFF"/>
        </w:rPr>
        <w:t>包含许多线程安全、测试良好、高性能的并发构建块；实现</w:t>
      </w:r>
      <w:r w:rsidRPr="004152CD">
        <w:rPr>
          <w:rFonts w:ascii="微软雅黑" w:hAnsi="微软雅黑" w:hint="eastAsia"/>
          <w:color w:val="111111"/>
          <w:shd w:val="clear" w:color="auto" w:fill="FFFFFF"/>
        </w:rPr>
        <w:t>了</w:t>
      </w:r>
      <w:r w:rsidRPr="004152CD">
        <w:rPr>
          <w:rFonts w:ascii="微软雅黑" w:hAnsi="微软雅黑"/>
          <w:color w:val="111111"/>
          <w:shd w:val="clear" w:color="auto" w:fill="FFFFFF"/>
        </w:rPr>
        <w:t xml:space="preserve"> Collection 框架对数据结构所执行的并发操作。通过提供一组可靠的、高性能并发构建块，开发人员可以提高并发类的线程安全、可伸缩性、性能、可读性和可靠性。</w:t>
      </w:r>
      <w:r w:rsidRPr="004152CD">
        <w:rPr>
          <w:rFonts w:ascii="微软雅黑" w:hAnsi="微软雅黑" w:hint="eastAsia"/>
        </w:rPr>
        <w:t xml:space="preserve"> </w:t>
      </w:r>
      <w:proofErr w:type="spellStart"/>
      <w:r w:rsidRPr="004152CD">
        <w:rPr>
          <w:rFonts w:ascii="微软雅黑" w:hAnsi="微软雅黑" w:hint="eastAsia"/>
        </w:rPr>
        <w:t>org.apache.commons</w:t>
      </w:r>
      <w:proofErr w:type="spellEnd"/>
      <w:r w:rsidRPr="004152CD">
        <w:rPr>
          <w:rFonts w:ascii="微软雅黑" w:hAnsi="微软雅黑" w:hint="eastAsia"/>
        </w:rPr>
        <w:t>.*包含许多优秀的封装，如</w:t>
      </w:r>
      <w:proofErr w:type="spellStart"/>
      <w:r w:rsidRPr="004152CD">
        <w:rPr>
          <w:rFonts w:ascii="微软雅黑" w:hAnsi="微软雅黑" w:hint="eastAsia"/>
        </w:rPr>
        <w:t>beanutils</w:t>
      </w:r>
      <w:proofErr w:type="spellEnd"/>
      <w:r w:rsidRPr="004152CD">
        <w:rPr>
          <w:rFonts w:ascii="微软雅黑" w:hAnsi="微软雅黑" w:hint="eastAsia"/>
        </w:rPr>
        <w:t>提供对</w:t>
      </w:r>
      <w:proofErr w:type="spellStart"/>
      <w:r w:rsidRPr="004152CD">
        <w:rPr>
          <w:rFonts w:ascii="微软雅黑" w:hAnsi="微软雅黑" w:hint="eastAsia"/>
        </w:rPr>
        <w:lastRenderedPageBreak/>
        <w:t>javaBean</w:t>
      </w:r>
      <w:proofErr w:type="spellEnd"/>
      <w:r w:rsidRPr="004152CD">
        <w:rPr>
          <w:rFonts w:ascii="微软雅黑" w:hAnsi="微软雅黑" w:hint="eastAsia"/>
        </w:rPr>
        <w:t>的各种良好操作，collections是java的集合操作,</w:t>
      </w:r>
      <w:proofErr w:type="spellStart"/>
      <w:r w:rsidRPr="004152CD">
        <w:rPr>
          <w:rFonts w:ascii="微软雅黑" w:hAnsi="微软雅黑" w:hint="eastAsia"/>
        </w:rPr>
        <w:t>httpClient</w:t>
      </w:r>
      <w:proofErr w:type="spellEnd"/>
      <w:r w:rsidRPr="004152CD">
        <w:rPr>
          <w:rFonts w:ascii="微软雅黑" w:hAnsi="微软雅黑" w:hint="eastAsia"/>
        </w:rPr>
        <w:t>提供了对http客服端与服务器的通信操作，</w:t>
      </w:r>
      <w:proofErr w:type="spellStart"/>
      <w:r w:rsidRPr="004152CD">
        <w:rPr>
          <w:rFonts w:ascii="微软雅黑" w:hAnsi="微软雅黑" w:hint="eastAsia"/>
        </w:rPr>
        <w:t>loggin</w:t>
      </w:r>
      <w:proofErr w:type="spellEnd"/>
      <w:r w:rsidRPr="004152CD">
        <w:rPr>
          <w:rFonts w:ascii="微软雅黑" w:hAnsi="微软雅黑" w:hint="eastAsia"/>
        </w:rPr>
        <w:t>提供java的日志接口</w:t>
      </w:r>
    </w:p>
    <w:p w:rsidR="004152CD" w:rsidRDefault="004152CD" w:rsidP="00E15705">
      <w:pPr>
        <w:pStyle w:val="1"/>
        <w:spacing w:line="240" w:lineRule="auto"/>
      </w:pPr>
      <w:bookmarkStart w:id="4" w:name="_Toc445474582"/>
      <w:r w:rsidRPr="004152CD">
        <w:rPr>
          <w:rFonts w:hint="eastAsia"/>
        </w:rPr>
        <w:t>2</w:t>
      </w:r>
      <w:r>
        <w:rPr>
          <w:rFonts w:hint="eastAsia"/>
        </w:rPr>
        <w:t>总体</w:t>
      </w:r>
      <w:r w:rsidRPr="004152CD">
        <w:rPr>
          <w:rFonts w:hint="eastAsia"/>
        </w:rPr>
        <w:t>设计</w:t>
      </w:r>
      <w:bookmarkEnd w:id="4"/>
    </w:p>
    <w:p w:rsidR="004152CD" w:rsidRDefault="004152CD" w:rsidP="00E15705">
      <w:pPr>
        <w:pStyle w:val="2"/>
        <w:spacing w:line="240" w:lineRule="auto"/>
      </w:pPr>
      <w:bookmarkStart w:id="5" w:name="_Toc445474583"/>
      <w:r>
        <w:rPr>
          <w:rFonts w:hint="eastAsia"/>
        </w:rPr>
        <w:t>2.1</w:t>
      </w:r>
      <w:r>
        <w:rPr>
          <w:rFonts w:hint="eastAsia"/>
        </w:rPr>
        <w:t>系统描述</w:t>
      </w:r>
      <w:bookmarkEnd w:id="5"/>
    </w:p>
    <w:p w:rsidR="004152CD" w:rsidRDefault="004152CD" w:rsidP="00E15705">
      <w:pPr>
        <w:rPr>
          <w:rFonts w:ascii="微软雅黑" w:hAnsi="微软雅黑"/>
        </w:rPr>
      </w:pPr>
      <w:r>
        <w:rPr>
          <w:rFonts w:ascii="微软雅黑" w:hAnsi="微软雅黑" w:hint="eastAsia"/>
        </w:rPr>
        <w:t>2.1.1需求描述</w:t>
      </w:r>
    </w:p>
    <w:p w:rsidR="004152CD" w:rsidRDefault="004152CD" w:rsidP="00E15705">
      <w:pPr>
        <w:ind w:firstLineChars="200" w:firstLine="440"/>
        <w:rPr>
          <w:rFonts w:ascii="微软雅黑" w:hAnsi="微软雅黑"/>
        </w:rPr>
      </w:pPr>
      <w:r>
        <w:rPr>
          <w:rFonts w:ascii="微软雅黑" w:hAnsi="微软雅黑" w:hint="eastAsia"/>
        </w:rPr>
        <w:t>系统根据用户的不同输入，对http请求做出分析判断，然后完成相应的任务，返回结果给浏览器，供用户操作——下载或者预览，出现异常时返回错误代码与信息。同时后台管理员有权关闭服务器。</w:t>
      </w:r>
    </w:p>
    <w:p w:rsidR="004152CD" w:rsidRDefault="004152CD" w:rsidP="00E15705">
      <w:pPr>
        <w:rPr>
          <w:rFonts w:ascii="微软雅黑" w:hAnsi="微软雅黑"/>
        </w:rPr>
      </w:pPr>
      <w:r>
        <w:rPr>
          <w:rFonts w:ascii="微软雅黑" w:hAnsi="微软雅黑" w:hint="eastAsia"/>
        </w:rPr>
        <w:t>2.1.2运行环境</w:t>
      </w:r>
    </w:p>
    <w:p w:rsidR="004152CD" w:rsidRDefault="004152CD" w:rsidP="00E15705">
      <w:pPr>
        <w:ind w:firstLineChars="200" w:firstLine="440"/>
        <w:rPr>
          <w:rFonts w:ascii="微软雅黑" w:hAnsi="微软雅黑"/>
        </w:rPr>
      </w:pPr>
      <w:r>
        <w:rPr>
          <w:rFonts w:ascii="微软雅黑" w:hAnsi="微软雅黑"/>
        </w:rPr>
        <w:t>W</w:t>
      </w:r>
      <w:r>
        <w:rPr>
          <w:rFonts w:ascii="微软雅黑" w:hAnsi="微软雅黑" w:hint="eastAsia"/>
        </w:rPr>
        <w:t>indows + 浏览器 +java环境 +</w:t>
      </w:r>
      <w:proofErr w:type="spellStart"/>
      <w:r>
        <w:rPr>
          <w:rFonts w:ascii="微软雅黑" w:hAnsi="微软雅黑" w:hint="eastAsia"/>
        </w:rPr>
        <w:t>elipse</w:t>
      </w:r>
      <w:proofErr w:type="spellEnd"/>
    </w:p>
    <w:p w:rsidR="004152CD" w:rsidRDefault="004152CD" w:rsidP="00E15705">
      <w:pPr>
        <w:pStyle w:val="2"/>
        <w:spacing w:line="240" w:lineRule="auto"/>
      </w:pPr>
      <w:bookmarkStart w:id="6" w:name="_Toc445474584"/>
      <w:r>
        <w:rPr>
          <w:rFonts w:hint="eastAsia"/>
        </w:rPr>
        <w:t>2.2</w:t>
      </w:r>
      <w:r>
        <w:rPr>
          <w:rFonts w:hint="eastAsia"/>
        </w:rPr>
        <w:t>系统设计</w:t>
      </w:r>
      <w:bookmarkEnd w:id="6"/>
    </w:p>
    <w:p w:rsidR="004152CD" w:rsidRDefault="004152CD" w:rsidP="00E15705">
      <w:pPr>
        <w:pStyle w:val="3"/>
        <w:spacing w:line="240" w:lineRule="auto"/>
      </w:pPr>
      <w:bookmarkStart w:id="7" w:name="_Toc445474585"/>
      <w:r>
        <w:rPr>
          <w:rFonts w:hint="eastAsia"/>
        </w:rPr>
        <w:t>2.2.1</w:t>
      </w:r>
      <w:r>
        <w:rPr>
          <w:rFonts w:hint="eastAsia"/>
        </w:rPr>
        <w:t>设计思想</w:t>
      </w:r>
      <w:bookmarkEnd w:id="7"/>
    </w:p>
    <w:p w:rsidR="004152CD" w:rsidRDefault="004152CD" w:rsidP="00E15705">
      <w:pPr>
        <w:ind w:firstLineChars="200" w:firstLine="440"/>
      </w:pPr>
      <w:r>
        <w:t>我们都知道</w:t>
      </w:r>
      <w:r>
        <w:t>Tomcat</w:t>
      </w:r>
      <w:r>
        <w:t>，它是一个</w:t>
      </w:r>
      <w:r>
        <w:t>J2ee</w:t>
      </w:r>
      <w:r>
        <w:t>规范的参考实现，我们这里要做的这个服务器只需要处理静态文件即可，不支持</w:t>
      </w:r>
      <w:proofErr w:type="spellStart"/>
      <w:r>
        <w:t>servlet</w:t>
      </w:r>
      <w:proofErr w:type="spellEnd"/>
      <w:r>
        <w:t>、</w:t>
      </w:r>
      <w:proofErr w:type="spellStart"/>
      <w:r>
        <w:t>jsp</w:t>
      </w:r>
      <w:proofErr w:type="spellEnd"/>
      <w:r>
        <w:t>、</w:t>
      </w:r>
      <w:r>
        <w:t>java</w:t>
      </w:r>
      <w:r>
        <w:t>等动态内容，我们要做到和</w:t>
      </w:r>
      <w:r>
        <w:t>apache</w:t>
      </w:r>
      <w:r>
        <w:t>服务器的最基本的功能一致就行了。因此本系统建立在简单的基础之上，完成用户的请求资源，下载资源的功能，但是一定要具有良好的可扩展性，正因为简单，后期用户可能仍会提出新的需求，为可能的</w:t>
      </w:r>
      <w:r>
        <w:rPr>
          <w:rFonts w:hint="eastAsia"/>
        </w:rPr>
        <w:t>隐性需求做好更新的准备。</w:t>
      </w:r>
    </w:p>
    <w:p w:rsidR="004152CD" w:rsidRDefault="00290825" w:rsidP="00E15705">
      <w:pPr>
        <w:ind w:firstLineChars="200" w:firstLine="440"/>
        <w:rPr>
          <w:rFonts w:ascii="微软雅黑" w:hAnsi="微软雅黑"/>
        </w:rPr>
      </w:pPr>
      <w:r>
        <w:rPr>
          <w:rFonts w:ascii="微软雅黑" w:hAnsi="微软雅黑"/>
        </w:rPr>
        <w:t>麻雀虽小</w:t>
      </w:r>
      <w:r>
        <w:rPr>
          <w:rFonts w:ascii="微软雅黑" w:hAnsi="微软雅黑" w:hint="eastAsia"/>
        </w:rPr>
        <w:t>,</w:t>
      </w:r>
      <w:r w:rsidR="004152CD">
        <w:rPr>
          <w:rFonts w:ascii="微软雅黑" w:hAnsi="微软雅黑"/>
        </w:rPr>
        <w:t>五脏俱全，虽然只是轻量级的web服务器，也要做到数据流程清晰，模块功能明确，相互之间协调工作，测试用例覆盖率高</w:t>
      </w:r>
      <w:r>
        <w:rPr>
          <w:rFonts w:ascii="微软雅黑" w:hAnsi="微软雅黑" w:hint="eastAsia"/>
        </w:rPr>
        <w:t>，能够应对各种可能的异常</w:t>
      </w:r>
      <w:r w:rsidR="004152CD">
        <w:rPr>
          <w:rFonts w:ascii="微软雅黑" w:hAnsi="微软雅黑"/>
        </w:rPr>
        <w:t>。同时考</w:t>
      </w:r>
      <w:r w:rsidR="004152CD">
        <w:rPr>
          <w:rFonts w:ascii="微软雅黑" w:hAnsi="微软雅黑" w:hint="eastAsia"/>
        </w:rPr>
        <w:t>安全性，限制用户的权限，比如只能访问d盘，是否允许上传文件，上传文件的类型，考虑多用户高并发时可能给程序带来的后果，采用线程池，NIO等多线程处理技术提高系统的稳定性，考虑用户下载文件时可能的异常，增加断点下载功能，提高系统的可靠性。</w:t>
      </w:r>
    </w:p>
    <w:p w:rsidR="00E15705" w:rsidRDefault="00E15705" w:rsidP="00E15705">
      <w:pPr>
        <w:pStyle w:val="3"/>
        <w:spacing w:line="240" w:lineRule="auto"/>
      </w:pPr>
      <w:bookmarkStart w:id="8" w:name="_Toc445474586"/>
    </w:p>
    <w:p w:rsidR="00290825" w:rsidRDefault="00290825" w:rsidP="00E15705">
      <w:pPr>
        <w:pStyle w:val="3"/>
        <w:spacing w:line="240" w:lineRule="auto"/>
      </w:pPr>
      <w:r>
        <w:rPr>
          <w:rFonts w:hint="eastAsia"/>
        </w:rPr>
        <w:t>2.2.2</w:t>
      </w:r>
      <w:r>
        <w:rPr>
          <w:rFonts w:hint="eastAsia"/>
        </w:rPr>
        <w:t>系统数据流图</w:t>
      </w:r>
      <w:bookmarkEnd w:id="8"/>
    </w:p>
    <w:p w:rsidR="00290825" w:rsidRDefault="00290825" w:rsidP="00E15705">
      <w:pPr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4762500" cy="2466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05" w:rsidRDefault="00E15705" w:rsidP="00E15705">
      <w:pPr>
        <w:rPr>
          <w:rFonts w:ascii="微软雅黑" w:hAnsi="微软雅黑"/>
        </w:rPr>
      </w:pPr>
    </w:p>
    <w:p w:rsidR="00E15705" w:rsidRDefault="00E15705" w:rsidP="00E15705">
      <w:pPr>
        <w:rPr>
          <w:rFonts w:ascii="微软雅黑" w:hAnsi="微软雅黑"/>
        </w:rPr>
      </w:pPr>
    </w:p>
    <w:p w:rsidR="00290825" w:rsidRDefault="00290825" w:rsidP="00E15705">
      <w:pPr>
        <w:pStyle w:val="3"/>
        <w:spacing w:line="240" w:lineRule="auto"/>
      </w:pPr>
      <w:bookmarkStart w:id="9" w:name="_Toc445474587"/>
      <w:r>
        <w:rPr>
          <w:rFonts w:hint="eastAsia"/>
        </w:rPr>
        <w:t>2.2.3</w:t>
      </w:r>
      <w:r>
        <w:rPr>
          <w:rFonts w:hint="eastAsia"/>
        </w:rPr>
        <w:t>系统结构</w:t>
      </w:r>
      <w:bookmarkEnd w:id="9"/>
    </w:p>
    <w:p w:rsidR="00F01236" w:rsidRDefault="00F01236" w:rsidP="00E15705">
      <w:pPr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5274310" cy="3238756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FBC" w:rsidRDefault="00290825" w:rsidP="00E15705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                                                                       </w:t>
      </w:r>
      <w:r w:rsidR="00F01236">
        <w:rPr>
          <w:rFonts w:ascii="微软雅黑" w:hAnsi="微软雅黑" w:hint="eastAsia"/>
        </w:rPr>
        <w:t xml:space="preserve">                              </w:t>
      </w:r>
    </w:p>
    <w:p w:rsidR="00FB5FBC" w:rsidRDefault="00FB5FBC" w:rsidP="00E15705">
      <w:pPr>
        <w:pStyle w:val="1"/>
        <w:spacing w:line="240" w:lineRule="auto"/>
      </w:pPr>
      <w:bookmarkStart w:id="10" w:name="_Toc445474588"/>
      <w:r>
        <w:rPr>
          <w:rFonts w:hint="eastAsia"/>
        </w:rPr>
        <w:lastRenderedPageBreak/>
        <w:t>3</w:t>
      </w:r>
      <w:r>
        <w:rPr>
          <w:rFonts w:hint="eastAsia"/>
        </w:rPr>
        <w:t>接口设计</w:t>
      </w:r>
      <w:bookmarkEnd w:id="10"/>
    </w:p>
    <w:p w:rsidR="00FB5FBC" w:rsidRDefault="00FB5FBC" w:rsidP="00E15705">
      <w:pPr>
        <w:pStyle w:val="2"/>
        <w:spacing w:line="240" w:lineRule="auto"/>
      </w:pPr>
      <w:bookmarkStart w:id="11" w:name="_Toc445474589"/>
      <w:r>
        <w:rPr>
          <w:rFonts w:hint="eastAsia"/>
        </w:rPr>
        <w:t>3.1</w:t>
      </w:r>
      <w:r>
        <w:rPr>
          <w:rFonts w:hint="eastAsia"/>
        </w:rPr>
        <w:t>外部接口</w:t>
      </w:r>
      <w:bookmarkEnd w:id="11"/>
    </w:p>
    <w:p w:rsidR="00FB5FBC" w:rsidRDefault="00FB5FBC" w:rsidP="00E15705">
      <w:pPr>
        <w:tabs>
          <w:tab w:val="left" w:pos="3625"/>
        </w:tabs>
        <w:ind w:firstLineChars="200" w:firstLine="440"/>
        <w:rPr>
          <w:rFonts w:ascii="微软雅黑" w:hAnsi="微软雅黑"/>
        </w:rPr>
      </w:pPr>
      <w:r>
        <w:rPr>
          <w:rFonts w:ascii="微软雅黑" w:hAnsi="微软雅黑" w:hint="eastAsia"/>
        </w:rPr>
        <w:t>浏览器作为用户的与服务器交互的接口，在浏览器地址栏中输入</w:t>
      </w:r>
      <w:proofErr w:type="spellStart"/>
      <w:r>
        <w:rPr>
          <w:rFonts w:ascii="微软雅黑" w:hAnsi="微软雅黑" w:hint="eastAsia"/>
        </w:rPr>
        <w:t>url</w:t>
      </w:r>
      <w:proofErr w:type="spellEnd"/>
      <w:r>
        <w:rPr>
          <w:rFonts w:ascii="微软雅黑" w:hAnsi="微软雅黑" w:hint="eastAsia"/>
        </w:rPr>
        <w:t>回车，浏览器便会通过网络向服务器发送http请求，如下图1：</w:t>
      </w:r>
    </w:p>
    <w:p w:rsidR="00FB5FBC" w:rsidRDefault="00FB5FBC" w:rsidP="00E15705">
      <w:pPr>
        <w:tabs>
          <w:tab w:val="left" w:pos="3625"/>
        </w:tabs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5274310" cy="603649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FBC" w:rsidRDefault="00FB5FBC" w:rsidP="00E15705">
      <w:pPr>
        <w:tabs>
          <w:tab w:val="left" w:pos="3625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ab/>
        <w:t>图1：浏览器地址栏</w:t>
      </w:r>
    </w:p>
    <w:p w:rsidR="00FB5FBC" w:rsidRDefault="00FB5FBC" w:rsidP="00E15705">
      <w:pPr>
        <w:tabs>
          <w:tab w:val="left" w:pos="3625"/>
        </w:tabs>
        <w:ind w:firstLineChars="200" w:firstLine="440"/>
        <w:rPr>
          <w:rFonts w:ascii="微软雅黑" w:hAnsi="微软雅黑" w:cs="宋体"/>
          <w:sz w:val="21"/>
          <w:szCs w:val="24"/>
        </w:rPr>
      </w:pPr>
      <w:r>
        <w:rPr>
          <w:rFonts w:ascii="微软雅黑" w:hAnsi="微软雅黑"/>
        </w:rPr>
        <w:t>当</w:t>
      </w:r>
      <w:r w:rsidRPr="00794E5A">
        <w:rPr>
          <w:rFonts w:ascii="微软雅黑" w:hint="eastAsia"/>
          <w:sz w:val="21"/>
        </w:rPr>
        <w:t>用户</w:t>
      </w:r>
      <w:r w:rsidRPr="00794E5A">
        <w:rPr>
          <w:rFonts w:ascii="微软雅黑" w:hAnsi="微软雅黑" w:cs="宋体"/>
          <w:sz w:val="21"/>
          <w:szCs w:val="24"/>
        </w:rPr>
        <w:t>输入</w:t>
      </w:r>
      <w:r>
        <w:rPr>
          <w:rFonts w:ascii="微软雅黑" w:hAnsi="微软雅黑" w:cs="宋体"/>
          <w:sz w:val="21"/>
          <w:szCs w:val="24"/>
        </w:rPr>
        <w:t>的是</w:t>
      </w:r>
      <w:r w:rsidRPr="00794E5A">
        <w:rPr>
          <w:rFonts w:ascii="微软雅黑" w:hAnsi="微软雅黑" w:cs="宋体"/>
          <w:sz w:val="21"/>
          <w:szCs w:val="24"/>
        </w:rPr>
        <w:t>http://localhost/d/a/b.txt</w:t>
      </w:r>
      <w:r w:rsidR="00F01236">
        <w:rPr>
          <w:rFonts w:ascii="微软雅黑" w:hAnsi="微软雅黑" w:cs="宋体"/>
          <w:sz w:val="21"/>
          <w:szCs w:val="24"/>
        </w:rPr>
        <w:t>，浏览器回弹出</w:t>
      </w:r>
      <w:r w:rsidR="00212ACB">
        <w:rPr>
          <w:rFonts w:ascii="微软雅黑" w:hAnsi="微软雅黑" w:cs="宋体"/>
          <w:sz w:val="21"/>
          <w:szCs w:val="24"/>
        </w:rPr>
        <w:t>下载</w:t>
      </w:r>
      <w:r>
        <w:rPr>
          <w:rFonts w:ascii="微软雅黑" w:hAnsi="微软雅黑" w:cs="宋体"/>
          <w:sz w:val="21"/>
          <w:szCs w:val="24"/>
        </w:rPr>
        <w:t>界面，供用户</w:t>
      </w:r>
      <w:r w:rsidR="00F01236">
        <w:rPr>
          <w:rFonts w:ascii="微软雅黑" w:hAnsi="微软雅黑" w:cs="宋体"/>
          <w:sz w:val="21"/>
          <w:szCs w:val="24"/>
        </w:rPr>
        <w:t>选择</w:t>
      </w:r>
      <w:r w:rsidR="00212ACB">
        <w:rPr>
          <w:rFonts w:ascii="微软雅黑" w:hAnsi="微软雅黑" w:cs="宋体"/>
          <w:sz w:val="21"/>
          <w:szCs w:val="24"/>
        </w:rPr>
        <w:t>将资源下载保存在本地，或者下载并通过已有的应用程序打开</w:t>
      </w:r>
      <w:r>
        <w:rPr>
          <w:rFonts w:ascii="微软雅黑" w:hAnsi="微软雅黑" w:cs="宋体"/>
          <w:sz w:val="21"/>
          <w:szCs w:val="24"/>
        </w:rPr>
        <w:t>资源，如下图</w:t>
      </w:r>
      <w:r>
        <w:rPr>
          <w:rFonts w:ascii="微软雅黑" w:hAnsi="微软雅黑" w:cs="宋体" w:hint="eastAsia"/>
          <w:sz w:val="21"/>
          <w:szCs w:val="24"/>
        </w:rPr>
        <w:t>2：</w:t>
      </w:r>
    </w:p>
    <w:p w:rsidR="00F01236" w:rsidRDefault="00212ACB" w:rsidP="00E15705">
      <w:pPr>
        <w:tabs>
          <w:tab w:val="left" w:pos="3625"/>
        </w:tabs>
        <w:rPr>
          <w:rFonts w:ascii="微软雅黑" w:hAnsi="微软雅黑" w:cs="宋体"/>
          <w:sz w:val="21"/>
          <w:szCs w:val="24"/>
        </w:rPr>
      </w:pPr>
      <w:r>
        <w:rPr>
          <w:rFonts w:ascii="微软雅黑" w:hAnsi="微软雅黑" w:cs="宋体"/>
          <w:noProof/>
          <w:sz w:val="21"/>
          <w:szCs w:val="24"/>
        </w:rPr>
        <w:drawing>
          <wp:inline distT="0" distB="0" distL="0" distR="0">
            <wp:extent cx="4142740" cy="31330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36" w:rsidRDefault="00F01236" w:rsidP="00E15705">
      <w:pPr>
        <w:tabs>
          <w:tab w:val="left" w:pos="3625"/>
        </w:tabs>
        <w:ind w:firstLineChars="200" w:firstLine="440"/>
        <w:rPr>
          <w:rFonts w:ascii="微软雅黑" w:hAnsi="微软雅黑" w:cs="宋体"/>
          <w:sz w:val="21"/>
          <w:szCs w:val="24"/>
        </w:rPr>
      </w:pPr>
      <w:r>
        <w:rPr>
          <w:rFonts w:ascii="微软雅黑" w:hAnsi="微软雅黑"/>
        </w:rPr>
        <w:t>当</w:t>
      </w:r>
      <w:r w:rsidRPr="00794E5A">
        <w:rPr>
          <w:rFonts w:ascii="微软雅黑" w:hint="eastAsia"/>
          <w:sz w:val="21"/>
        </w:rPr>
        <w:t>用户</w:t>
      </w:r>
      <w:r w:rsidRPr="00794E5A">
        <w:rPr>
          <w:rFonts w:ascii="微软雅黑" w:hAnsi="微软雅黑" w:cs="宋体"/>
          <w:sz w:val="21"/>
          <w:szCs w:val="24"/>
        </w:rPr>
        <w:t>输入</w:t>
      </w:r>
      <w:r>
        <w:rPr>
          <w:rFonts w:ascii="微软雅黑" w:hAnsi="微软雅黑" w:cs="宋体"/>
          <w:sz w:val="21"/>
          <w:szCs w:val="24"/>
        </w:rPr>
        <w:t>的是</w:t>
      </w:r>
      <w:r w:rsidRPr="00794E5A">
        <w:rPr>
          <w:rFonts w:ascii="微软雅黑" w:hAnsi="微软雅黑" w:cs="宋体"/>
          <w:sz w:val="21"/>
          <w:szCs w:val="24"/>
        </w:rPr>
        <w:t>http://localhost/d/a/</w:t>
      </w:r>
      <w:r>
        <w:rPr>
          <w:rFonts w:ascii="微软雅黑" w:hAnsi="微软雅黑" w:cs="宋体"/>
          <w:sz w:val="21"/>
          <w:szCs w:val="24"/>
        </w:rPr>
        <w:t>，浏览器</w:t>
      </w:r>
      <w:r w:rsidR="00212ACB">
        <w:rPr>
          <w:rFonts w:ascii="微软雅黑" w:hAnsi="微软雅黑" w:cs="宋体"/>
          <w:sz w:val="21"/>
          <w:szCs w:val="24"/>
        </w:rPr>
        <w:t>会显示目录下文件列表界面，用户可点击直接</w:t>
      </w:r>
      <w:r>
        <w:rPr>
          <w:rFonts w:ascii="微软雅黑" w:hAnsi="微软雅黑" w:cs="宋体"/>
          <w:sz w:val="21"/>
          <w:szCs w:val="24"/>
        </w:rPr>
        <w:t>下载或者预览想要的资源，如下图</w:t>
      </w:r>
      <w:r>
        <w:rPr>
          <w:rFonts w:ascii="微软雅黑" w:hAnsi="微软雅黑" w:cs="宋体" w:hint="eastAsia"/>
          <w:sz w:val="21"/>
          <w:szCs w:val="24"/>
        </w:rPr>
        <w:t>3：</w:t>
      </w:r>
    </w:p>
    <w:p w:rsidR="00F01236" w:rsidRDefault="00212ACB" w:rsidP="00E15705">
      <w:pPr>
        <w:tabs>
          <w:tab w:val="left" w:pos="3625"/>
        </w:tabs>
        <w:rPr>
          <w:rFonts w:ascii="微软雅黑" w:hAnsi="微软雅黑" w:cs="宋体"/>
          <w:sz w:val="21"/>
          <w:szCs w:val="24"/>
        </w:rPr>
      </w:pPr>
      <w:r>
        <w:rPr>
          <w:rFonts w:ascii="微软雅黑" w:hAnsi="微软雅黑" w:cs="宋体"/>
          <w:noProof/>
          <w:sz w:val="21"/>
          <w:szCs w:val="24"/>
        </w:rPr>
        <w:lastRenderedPageBreak/>
        <w:drawing>
          <wp:inline distT="0" distB="0" distL="0" distR="0">
            <wp:extent cx="5274310" cy="18347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36" w:rsidRDefault="00F01236" w:rsidP="00E15705">
      <w:pPr>
        <w:pStyle w:val="2"/>
        <w:spacing w:line="240" w:lineRule="auto"/>
      </w:pPr>
      <w:bookmarkStart w:id="12" w:name="_Toc445474590"/>
      <w:r>
        <w:rPr>
          <w:rFonts w:hint="eastAsia"/>
        </w:rPr>
        <w:t>3.2</w:t>
      </w:r>
      <w:r>
        <w:rPr>
          <w:rFonts w:hint="eastAsia"/>
        </w:rPr>
        <w:t>硬件接口</w:t>
      </w:r>
      <w:bookmarkEnd w:id="12"/>
    </w:p>
    <w:p w:rsidR="00F01236" w:rsidRDefault="00F01236" w:rsidP="00E15705">
      <w:pPr>
        <w:tabs>
          <w:tab w:val="left" w:pos="3625"/>
        </w:tabs>
        <w:rPr>
          <w:rFonts w:ascii="微软雅黑" w:hAnsi="微软雅黑" w:cs="宋体"/>
          <w:sz w:val="21"/>
          <w:szCs w:val="24"/>
        </w:rPr>
      </w:pPr>
      <w:r>
        <w:rPr>
          <w:rFonts w:ascii="微软雅黑" w:hAnsi="微软雅黑" w:cs="宋体" w:hint="eastAsia"/>
          <w:sz w:val="21"/>
          <w:szCs w:val="24"/>
        </w:rPr>
        <w:t>无</w:t>
      </w:r>
    </w:p>
    <w:p w:rsidR="00F01236" w:rsidRDefault="00F01236" w:rsidP="00E15705">
      <w:pPr>
        <w:pStyle w:val="2"/>
        <w:spacing w:line="240" w:lineRule="auto"/>
        <w:rPr>
          <w:ins w:id="13" w:author="Administrator" w:date="2016-03-11T15:10:00Z"/>
        </w:rPr>
      </w:pPr>
      <w:bookmarkStart w:id="14" w:name="_Toc445474591"/>
      <w:r>
        <w:rPr>
          <w:rFonts w:hint="eastAsia"/>
        </w:rPr>
        <w:t>3.3</w:t>
      </w:r>
      <w:r>
        <w:rPr>
          <w:rFonts w:hint="eastAsia"/>
        </w:rPr>
        <w:t>内部接口</w:t>
      </w:r>
      <w:bookmarkEnd w:id="14"/>
    </w:p>
    <w:p w:rsidR="00F01236" w:rsidRDefault="00F01236" w:rsidP="00E15705">
      <w:pPr>
        <w:tabs>
          <w:tab w:val="left" w:pos="3625"/>
        </w:tabs>
        <w:rPr>
          <w:rFonts w:ascii="微软雅黑" w:hAnsi="微软雅黑" w:cs="宋体"/>
          <w:sz w:val="21"/>
          <w:szCs w:val="24"/>
        </w:rPr>
      </w:pPr>
      <w:r>
        <w:rPr>
          <w:rFonts w:ascii="微软雅黑" w:hAnsi="微软雅黑" w:cs="宋体" w:hint="eastAsia"/>
          <w:sz w:val="21"/>
          <w:szCs w:val="24"/>
        </w:rPr>
        <w:t>//</w:t>
      </w:r>
    </w:p>
    <w:p w:rsidR="00F01236" w:rsidRDefault="00F01236" w:rsidP="00E15705">
      <w:pPr>
        <w:pStyle w:val="1"/>
        <w:spacing w:line="240" w:lineRule="auto"/>
      </w:pPr>
      <w:bookmarkStart w:id="15" w:name="_Toc445474592"/>
      <w:r>
        <w:rPr>
          <w:rFonts w:hint="eastAsia"/>
        </w:rPr>
        <w:t>4</w:t>
      </w:r>
      <w:r>
        <w:rPr>
          <w:rFonts w:hint="eastAsia"/>
        </w:rPr>
        <w:t>系统异常处理</w:t>
      </w:r>
      <w:bookmarkEnd w:id="15"/>
    </w:p>
    <w:p w:rsidR="00F01236" w:rsidRDefault="00F01236" w:rsidP="00E15705">
      <w:pPr>
        <w:tabs>
          <w:tab w:val="left" w:pos="3625"/>
        </w:tabs>
        <w:rPr>
          <w:rFonts w:ascii="微软雅黑" w:hAnsi="微软雅黑" w:cs="宋体"/>
          <w:sz w:val="21"/>
          <w:szCs w:val="24"/>
        </w:rPr>
      </w:pPr>
    </w:p>
    <w:p w:rsidR="00FB5FBC" w:rsidRDefault="00F01236" w:rsidP="00E15705">
      <w:pPr>
        <w:pStyle w:val="2"/>
        <w:spacing w:line="240" w:lineRule="auto"/>
      </w:pPr>
      <w:bookmarkStart w:id="16" w:name="_Toc445474593"/>
      <w:r>
        <w:rPr>
          <w:rFonts w:hint="eastAsia"/>
        </w:rPr>
        <w:t xml:space="preserve">4.1 </w:t>
      </w:r>
      <w:r>
        <w:rPr>
          <w:rFonts w:hint="eastAsia"/>
        </w:rPr>
        <w:t>异常情况</w:t>
      </w:r>
      <w:bookmarkEnd w:id="16"/>
    </w:p>
    <w:p w:rsidR="00F01236" w:rsidRDefault="00F01236" w:rsidP="00E15705">
      <w:pPr>
        <w:tabs>
          <w:tab w:val="left" w:pos="3625"/>
        </w:tabs>
        <w:ind w:firstLineChars="200" w:firstLine="440"/>
        <w:rPr>
          <w:rFonts w:ascii="微软雅黑" w:hAnsi="微软雅黑"/>
        </w:rPr>
      </w:pPr>
      <w:r>
        <w:rPr>
          <w:rFonts w:ascii="微软雅黑" w:hAnsi="微软雅黑" w:hint="eastAsia"/>
        </w:rPr>
        <w:t>1，请求方法不对：http请求有很多中方法，常用的</w:t>
      </w:r>
      <w:proofErr w:type="spellStart"/>
      <w:r>
        <w:rPr>
          <w:rFonts w:ascii="微软雅黑" w:hAnsi="微软雅黑" w:hint="eastAsia"/>
        </w:rPr>
        <w:t>get,post</w:t>
      </w:r>
      <w:proofErr w:type="spellEnd"/>
      <w:r>
        <w:rPr>
          <w:rFonts w:ascii="微软雅黑" w:hAnsi="微软雅黑" w:hint="eastAsia"/>
        </w:rPr>
        <w:t>等，系统只处理get请求，其他方法一律抛出异常，</w:t>
      </w:r>
    </w:p>
    <w:p w:rsidR="00F01236" w:rsidRDefault="00F01236" w:rsidP="00E15705">
      <w:pPr>
        <w:tabs>
          <w:tab w:val="left" w:pos="3625"/>
        </w:tabs>
        <w:ind w:firstLineChars="200" w:firstLine="440"/>
        <w:rPr>
          <w:rFonts w:ascii="微软雅黑" w:hAnsi="微软雅黑"/>
        </w:rPr>
      </w:pPr>
      <w:r>
        <w:rPr>
          <w:rFonts w:ascii="微软雅黑" w:hAnsi="微软雅黑" w:hint="eastAsia"/>
        </w:rPr>
        <w:t>2 ，请求资源越权：用户通过系统能够访问到D盘下的所有文件，但是其他资源将无法访问</w:t>
      </w:r>
    </w:p>
    <w:p w:rsidR="00F01236" w:rsidRDefault="00F01236" w:rsidP="00E15705">
      <w:pPr>
        <w:tabs>
          <w:tab w:val="left" w:pos="3625"/>
        </w:tabs>
        <w:ind w:firstLineChars="200" w:firstLine="44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3，请求的资源不存在：当用户请求的文件不存在时，用户将不能得到想要的资源</w:t>
      </w:r>
    </w:p>
    <w:p w:rsidR="00F01236" w:rsidRDefault="00F01236" w:rsidP="00E15705">
      <w:pPr>
        <w:pStyle w:val="2"/>
        <w:spacing w:line="240" w:lineRule="auto"/>
      </w:pPr>
      <w:bookmarkStart w:id="17" w:name="_Toc445474594"/>
      <w:r>
        <w:rPr>
          <w:rFonts w:hint="eastAsia"/>
        </w:rPr>
        <w:t>4.2</w:t>
      </w:r>
      <w:r>
        <w:rPr>
          <w:rFonts w:hint="eastAsia"/>
        </w:rPr>
        <w:t>异常处理</w:t>
      </w:r>
      <w:bookmarkEnd w:id="17"/>
    </w:p>
    <w:p w:rsidR="00F01236" w:rsidRDefault="00F01236" w:rsidP="00E15705">
      <w:pPr>
        <w:tabs>
          <w:tab w:val="left" w:pos="3625"/>
        </w:tabs>
        <w:ind w:firstLineChars="200" w:firstLine="440"/>
        <w:rPr>
          <w:rFonts w:ascii="微软雅黑" w:hAnsi="微软雅黑"/>
        </w:rPr>
      </w:pPr>
      <w:r>
        <w:rPr>
          <w:rFonts w:ascii="微软雅黑" w:hAnsi="微软雅黑" w:hint="eastAsia"/>
        </w:rPr>
        <w:t>1，针对用户输入的不同情况的异常，系统应该给予用户相关的提示信息，或者请求方法不对，或者无权访问，或者请求的文件不存在等信息，通过http响应携带静态html，将提示信息反映给用户。</w:t>
      </w:r>
    </w:p>
    <w:p w:rsidR="00F01236" w:rsidRDefault="00F01236" w:rsidP="00E15705">
      <w:pPr>
        <w:tabs>
          <w:tab w:val="left" w:pos="3625"/>
        </w:tabs>
        <w:ind w:firstLineChars="200" w:firstLine="440"/>
        <w:rPr>
          <w:rFonts w:ascii="微软雅黑" w:hAnsi="微软雅黑"/>
        </w:rPr>
      </w:pPr>
      <w:r>
        <w:rPr>
          <w:rFonts w:ascii="微软雅黑" w:hAnsi="微软雅黑" w:hint="eastAsia"/>
        </w:rPr>
        <w:t>2，服务器自身异常，如响应超时，服务器关闭，等，应当返回给用户相应状态码以及页面</w:t>
      </w:r>
    </w:p>
    <w:p w:rsidR="00F01236" w:rsidRDefault="00F01236" w:rsidP="00E15705">
      <w:pPr>
        <w:pStyle w:val="1"/>
        <w:spacing w:line="240" w:lineRule="auto"/>
      </w:pPr>
      <w:bookmarkStart w:id="18" w:name="_Toc445474595"/>
      <w:r>
        <w:rPr>
          <w:rFonts w:hint="eastAsia"/>
        </w:rPr>
        <w:lastRenderedPageBreak/>
        <w:t xml:space="preserve">5 </w:t>
      </w:r>
      <w:r>
        <w:rPr>
          <w:rFonts w:hint="eastAsia"/>
        </w:rPr>
        <w:t>调试测试</w:t>
      </w:r>
      <w:bookmarkEnd w:id="18"/>
    </w:p>
    <w:p w:rsidR="00F01236" w:rsidRPr="00290825" w:rsidRDefault="00F01236" w:rsidP="00E15705">
      <w:pPr>
        <w:tabs>
          <w:tab w:val="left" w:pos="3625"/>
        </w:tabs>
        <w:ind w:firstLineChars="200" w:firstLine="440"/>
        <w:rPr>
          <w:rFonts w:ascii="微软雅黑" w:hAnsi="微软雅黑"/>
        </w:rPr>
      </w:pPr>
      <w:r>
        <w:rPr>
          <w:rFonts w:ascii="微软雅黑" w:hAnsi="微软雅黑" w:hint="eastAsia"/>
        </w:rPr>
        <w:t>系统应当有详细的日志记录，通过</w:t>
      </w:r>
      <w:r>
        <w:t>使用</w:t>
      </w:r>
      <w:r>
        <w:t>slf4j</w:t>
      </w:r>
      <w:r>
        <w:t>去输入调试日志，同时编写良好的测试用例，使用</w:t>
      </w:r>
      <w:proofErr w:type="spellStart"/>
      <w:r>
        <w:t>junit</w:t>
      </w:r>
      <w:proofErr w:type="spellEnd"/>
      <w:r>
        <w:t>测试相关的代码，尽量提高代码测试覆盖率</w:t>
      </w:r>
    </w:p>
    <w:sectPr w:rsidR="00F01236" w:rsidRPr="0029082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E4D" w:rsidRDefault="00666E4D" w:rsidP="00212ACB">
      <w:pPr>
        <w:spacing w:after="0"/>
      </w:pPr>
      <w:r>
        <w:separator/>
      </w:r>
    </w:p>
  </w:endnote>
  <w:endnote w:type="continuationSeparator" w:id="0">
    <w:p w:rsidR="00666E4D" w:rsidRDefault="00666E4D" w:rsidP="00212AC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E4D" w:rsidRDefault="00666E4D" w:rsidP="00212ACB">
      <w:pPr>
        <w:spacing w:after="0"/>
      </w:pPr>
      <w:r>
        <w:separator/>
      </w:r>
    </w:p>
  </w:footnote>
  <w:footnote w:type="continuationSeparator" w:id="0">
    <w:p w:rsidR="00666E4D" w:rsidRDefault="00666E4D" w:rsidP="00212AC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28C5"/>
    <w:rsid w:val="000C6310"/>
    <w:rsid w:val="001C242F"/>
    <w:rsid w:val="00212ACB"/>
    <w:rsid w:val="00290825"/>
    <w:rsid w:val="00323B43"/>
    <w:rsid w:val="003B02B8"/>
    <w:rsid w:val="003D37D8"/>
    <w:rsid w:val="003D4503"/>
    <w:rsid w:val="004152CD"/>
    <w:rsid w:val="00426133"/>
    <w:rsid w:val="004358AB"/>
    <w:rsid w:val="004A6CF3"/>
    <w:rsid w:val="00666E4D"/>
    <w:rsid w:val="006F2FB9"/>
    <w:rsid w:val="007A61EF"/>
    <w:rsid w:val="008B7726"/>
    <w:rsid w:val="00991438"/>
    <w:rsid w:val="009E1871"/>
    <w:rsid w:val="00B97AAC"/>
    <w:rsid w:val="00D31D50"/>
    <w:rsid w:val="00E15705"/>
    <w:rsid w:val="00F01236"/>
    <w:rsid w:val="00F5789F"/>
    <w:rsid w:val="00FB5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01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1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12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43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9082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82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1236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12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1236"/>
    <w:rPr>
      <w:rFonts w:ascii="Tahoma" w:hAnsi="Tahoma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15705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15705"/>
  </w:style>
  <w:style w:type="paragraph" w:styleId="20">
    <w:name w:val="toc 2"/>
    <w:basedOn w:val="a"/>
    <w:next w:val="a"/>
    <w:autoRedefine/>
    <w:uiPriority w:val="39"/>
    <w:unhideWhenUsed/>
    <w:rsid w:val="00E157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15705"/>
    <w:pPr>
      <w:ind w:leftChars="400" w:left="840"/>
    </w:pPr>
  </w:style>
  <w:style w:type="paragraph" w:styleId="a5">
    <w:name w:val="header"/>
    <w:basedOn w:val="a"/>
    <w:link w:val="Char0"/>
    <w:uiPriority w:val="99"/>
    <w:semiHidden/>
    <w:unhideWhenUsed/>
    <w:rsid w:val="00212A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12ACB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12A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12AC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1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yz@succez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B1986B0-9126-4EFB-AA92-83CE6D5E1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7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2016-03-14T03:25:00Z</dcterms:modified>
</cp:coreProperties>
</file>